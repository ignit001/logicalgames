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コンテンツ内容</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u w:val="single"/>
            <w:rtl w:val="0"/>
          </w:rPr>
          <w:t xml:space="preserve">https://screen.sonicgarden.jp/bzztzbc</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今日決めること</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★問題ジャンル１０種類の確定</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×N1.嘘つき探し</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ゴール：だれが嘘をついているかを探す</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color w:val="4a86e8"/>
          <w:rtl w:val="0"/>
        </w:rPr>
        <w:t xml:space="preserve">・テキストベース</w:t>
      </w: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×N2.船渡し</w:t>
      </w:r>
    </w:p>
    <w:p w:rsidR="00000000" w:rsidDel="00000000" w:rsidP="00000000" w:rsidRDefault="00000000" w:rsidRPr="00000000">
      <w:pPr>
        <w:contextualSpacing w:val="0"/>
      </w:pPr>
      <w:r w:rsidDel="00000000" w:rsidR="00000000" w:rsidRPr="00000000">
        <w:rPr>
          <w:rtl w:val="0"/>
        </w:rPr>
        <w:t xml:space="preserve">      http://www.zephyr.dti.ne.jp/~iechan/ronri/ookami.html</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ゴール：条件をミスらずにわたる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×N3.橋渡り</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ゴール：時間内にわたる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4a86e8"/>
          <w:rtl w:val="0"/>
        </w:rPr>
        <w:t xml:space="preserve">　　・計算の必要あり（低学年きつい？）</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○S4.</w:t>
      </w:r>
      <w:hyperlink r:id="rId6">
        <w:r w:rsidDel="00000000" w:rsidR="00000000" w:rsidRPr="00000000">
          <w:rPr>
            <w:color w:val="1155cc"/>
            <w:u w:val="single"/>
            <w:rtl w:val="0"/>
          </w:rPr>
          <w:t xml:space="preserve">戦艦</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ゴール：戦艦の数値を回数内に探し出す</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×6.</w:t>
      </w:r>
      <w:hyperlink r:id="rId7">
        <w:r w:rsidDel="00000000" w:rsidR="00000000" w:rsidRPr="00000000">
          <w:rPr>
            <w:color w:val="1155cc"/>
            <w:u w:val="single"/>
            <w:rtl w:val="0"/>
          </w:rPr>
          <w:t xml:space="preserve">わらしべ長者</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ゴール：わらしべ長者でほしいものを手に入れる</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××N7.</w:t>
      </w:r>
      <w:hyperlink r:id="rId8">
        <w:r w:rsidDel="00000000" w:rsidR="00000000" w:rsidRPr="00000000">
          <w:rPr>
            <w:color w:val="1155cc"/>
            <w:u w:val="single"/>
            <w:rtl w:val="0"/>
          </w:rPr>
          <w:t xml:space="preserve">金渡し</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ゴール：金額からお札などを何枚渡すか割り出す</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color w:val="4a86e8"/>
          <w:rtl w:val="0"/>
        </w:rPr>
        <w:t xml:space="preserve">・計算の必要あり（低学年きつい？）</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4a86e8"/>
          <w:rtl w:val="0"/>
        </w:rPr>
        <w:t xml:space="preserve">　　・2進数を教えるなら金じゃなくてもいい？</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×8.</w:t>
      </w:r>
      <w:hyperlink r:id="rId9">
        <w:r w:rsidDel="00000000" w:rsidR="00000000" w:rsidRPr="00000000">
          <w:rPr>
            <w:color w:val="1155cc"/>
            <w:u w:val="single"/>
            <w:rtl w:val="0"/>
          </w:rPr>
          <w:t xml:space="preserve">宝さがし</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ゴール：宝を探す</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○9.</w:t>
      </w:r>
      <w:hyperlink r:id="rId10">
        <w:r w:rsidDel="00000000" w:rsidR="00000000" w:rsidRPr="00000000">
          <w:rPr>
            <w:color w:val="1155cc"/>
            <w:u w:val="single"/>
            <w:rtl w:val="0"/>
          </w:rPr>
          <w:t xml:space="preserve">回転命令</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ゴール：図形を回して同じ図形でないものを探す</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○10.</w:t>
      </w:r>
      <w:hyperlink r:id="rId11">
        <w:r w:rsidDel="00000000" w:rsidR="00000000" w:rsidRPr="00000000">
          <w:rPr>
            <w:color w:val="1155cc"/>
            <w:u w:val="single"/>
            <w:rtl w:val="0"/>
          </w:rPr>
          <w:t xml:space="preserve">りんごひろい</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ゴール：一筆書きをする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○11. </w:t>
      </w:r>
      <w:ins w:author="永田隆聖" w:id="0" w:date="2016-08-29T08:14:34Z">
        <w:r w:rsidDel="00000000" w:rsidR="00000000" w:rsidRPr="00000000">
          <w:fldChar w:fldCharType="begin"/>
        </w:r>
        <w:r w:rsidDel="00000000" w:rsidR="00000000" w:rsidRPr="00000000">
          <w:instrText xml:space="preserve">HYPERLINK "http://csunplugged.jp/index.php?%E3%81%84%E3%81%A1%E3%81%AF%E3%82%99%E3%82%93%E8%BB%BD%E3%81%84%E3%81%A8%E3%81%84%E3%81%A1%E3%81%AF%E3%82%99%E3%82%93%E9%87%8D%E3%81%84"</w:instrText>
        </w:r>
        <w:r w:rsidDel="00000000" w:rsidR="00000000" w:rsidRPr="00000000">
          <w:fldChar w:fldCharType="separate"/>
        </w:r>
        <w:r w:rsidDel="00000000" w:rsidR="00000000" w:rsidRPr="00000000">
          <w:rPr>
            <w:color w:val="1155cc"/>
            <w:u w:val="single"/>
            <w:rtl w:val="0"/>
          </w:rPr>
          <w:t xml:space="preserve">一番軽いと一番重い</w:t>
        </w:r>
        <w:r w:rsidDel="00000000" w:rsidR="00000000" w:rsidRPr="00000000">
          <w:fldChar w:fldCharType="end"/>
        </w:r>
      </w:ins>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ab/>
        <w:t xml:space="preserve">ゴール：数を整列出来たら勝ち</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×ngN12.図形探し</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問の多角形の中から、解答となる多角形を回答し続ける。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×13.偽金貨さがし</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ゴール：偽金貨さがす</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×N14.升はかり</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ゴール：水の量る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×TngN15.しわけゲーム</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ゴール：一定のノルマを超えるまでしわけする。もしくはエンドレス</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rPr>
          <w:rtl w:val="0"/>
        </w:rPr>
      </w:r>
    </w:p>
    <w:p w:rsidR="00000000" w:rsidDel="00000000" w:rsidP="00000000" w:rsidRDefault="00000000" w:rsidRPr="00000000">
      <w:pPr>
        <w:contextualSpacing w:val="0"/>
      </w:pPr>
      <w:hyperlink r:id="rId12">
        <w:r w:rsidDel="00000000" w:rsidR="00000000" w:rsidRPr="00000000">
          <w:rPr>
            <w:color w:val="1155cc"/>
            <w:u w:val="single"/>
            <w:rtl w:val="0"/>
          </w:rPr>
          <w:t xml:space="preserve">http://kanemune.eplang.jp/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★難易度の差異をどんなもので作る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★操作部分（UI）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◆初級1.2　６割</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基準：</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hyperlink r:id="rId13">
        <w:r w:rsidDel="00000000" w:rsidR="00000000" w:rsidRPr="00000000">
          <w:rPr>
            <w:color w:val="1155cc"/>
            <w:u w:val="single"/>
            <w:rtl w:val="0"/>
          </w:rPr>
          <w:t xml:space="preserve">戦艦</w:t>
        </w:r>
      </w:hyperlink>
      <w:hyperlink r:id="rId14">
        <w:r w:rsidDel="00000000" w:rsidR="00000000" w:rsidRPr="00000000">
          <w:rPr>
            <w:rtl w:val="0"/>
          </w:rPr>
          <w:t xml:space="preserve">ゲーム</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hyperlink r:id="rId15">
        <w:r w:rsidDel="00000000" w:rsidR="00000000" w:rsidRPr="00000000">
          <w:rPr>
            <w:color w:val="1155cc"/>
            <w:u w:val="single"/>
            <w:rtl w:val="0"/>
          </w:rPr>
          <w:t xml:space="preserve">回転命令</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◆中級3.4　６割</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基準：３，４年</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hyperlink r:id="rId16">
        <w:r w:rsidDel="00000000" w:rsidR="00000000" w:rsidRPr="00000000">
          <w:rPr>
            <w:color w:val="1155cc"/>
            <w:u w:val="single"/>
            <w:rtl w:val="0"/>
          </w:rPr>
          <w:t xml:space="preserve">戦艦</w:t>
        </w:r>
      </w:hyperlink>
      <w:hyperlink r:id="rId17">
        <w:r w:rsidDel="00000000" w:rsidR="00000000" w:rsidRPr="00000000">
          <w:rPr>
            <w:rtl w:val="0"/>
          </w:rPr>
          <w:t xml:space="preserve">ゲーム</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升はかり</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hyperlink r:id="rId18">
        <w:r w:rsidDel="00000000" w:rsidR="00000000" w:rsidRPr="00000000">
          <w:rPr>
            <w:color w:val="1155cc"/>
            <w:u w:val="single"/>
            <w:rtl w:val="0"/>
          </w:rPr>
          <w:t xml:space="preserve">金渡し</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hyperlink r:id="rId19">
        <w:r w:rsidDel="00000000" w:rsidR="00000000" w:rsidRPr="00000000">
          <w:rPr>
            <w:color w:val="1155cc"/>
            <w:u w:val="single"/>
            <w:rtl w:val="0"/>
          </w:rPr>
          <w:t xml:space="preserve">わらしべ長者</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嘘つき探し（難しい）</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◆上級5.6　６割</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基準：</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hyperlink r:id="rId20">
        <w:r w:rsidDel="00000000" w:rsidR="00000000" w:rsidRPr="00000000">
          <w:rPr>
            <w:color w:val="1155cc"/>
            <w:u w:val="single"/>
            <w:rtl w:val="0"/>
          </w:rPr>
          <w:t xml:space="preserve">戦艦</w:t>
        </w:r>
      </w:hyperlink>
      <w:hyperlink r:id="rId21">
        <w:r w:rsidDel="00000000" w:rsidR="00000000" w:rsidRPr="00000000">
          <w:rPr>
            <w:rtl w:val="0"/>
          </w:rPr>
          <w:t xml:space="preserve">ゲーム</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橋渡り</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hyperlink r:id="rId22">
        <w:r w:rsidDel="00000000" w:rsidR="00000000" w:rsidRPr="00000000">
          <w:rPr>
            <w:color w:val="1155cc"/>
            <w:u w:val="single"/>
            <w:rtl w:val="0"/>
          </w:rPr>
          <w:t xml:space="preserve">宝さがし</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hyperlink r:id="rId23">
        <w:r w:rsidDel="00000000" w:rsidR="00000000" w:rsidRPr="00000000">
          <w:rPr>
            <w:color w:val="1155cc"/>
            <w:u w:val="single"/>
            <w:rtl w:val="0"/>
          </w:rPr>
          <w:t xml:space="preserve">金渡し</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嘘つき探し</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hyperlink r:id="rId24">
        <w:r w:rsidDel="00000000" w:rsidR="00000000" w:rsidRPr="00000000">
          <w:rPr>
            <w:color w:val="1155cc"/>
            <w:u w:val="single"/>
            <w:rtl w:val="0"/>
          </w:rPr>
          <w:t xml:space="preserve">わらしべ長者</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船渡し（難しい）</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探</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ビーバーコンテスト：</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ライセンス　非営利目的+著作権元表示で使用可能</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チュートリアル（あそびかた）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プレイ画面内のボタンを押すと説明が出る？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全難易度共通でチュートリアルは表示</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チュートリアルは画像やテキスト</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リザルトに</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次の同ジャンルの問題、解説、マップへ戻る必要</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戦艦難易度案</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EG 7*7　　ほとんどできる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NM 7*3　　解説を理解すればできる</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HD 9*4　　解説を理解し少し考えればできる問題</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◆出せる問題を決める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◆低学年ができることを基準に決める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hyperlink r:id="rId25">
        <w:r w:rsidDel="00000000" w:rsidR="00000000" w:rsidRPr="00000000">
          <w:rPr>
            <w:color w:val="1155cc"/>
            <w:u w:val="single"/>
            <w:rtl w:val="0"/>
          </w:rPr>
          <w:t xml:space="preserve">戦艦ゲーム</w:t>
        </w:r>
      </w:hyperlink>
      <w:r w:rsidDel="00000000" w:rsidR="00000000" w:rsidRPr="00000000">
        <w:rPr>
          <w:rFonts w:ascii="Arial Unicode MS" w:cs="Arial Unicode MS" w:eastAsia="Arial Unicode MS" w:hAnsi="Arial Unicode MS"/>
          <w:rtl w:val="0"/>
        </w:rPr>
        <w:t xml:space="preserve">（二分探索）</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hyperlink r:id="rId26">
        <w:r w:rsidDel="00000000" w:rsidR="00000000" w:rsidRPr="00000000">
          <w:rPr>
            <w:color w:val="1155cc"/>
            <w:u w:val="single"/>
            <w:rtl w:val="0"/>
          </w:rPr>
          <w:t xml:space="preserve">回転命令</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hyperlink r:id="rId27">
        <w:r w:rsidDel="00000000" w:rsidR="00000000" w:rsidRPr="00000000">
          <w:rPr>
            <w:color w:val="1155cc"/>
            <w:u w:val="single"/>
            <w:rtl w:val="0"/>
          </w:rPr>
          <w:t xml:space="preserve">りんごひろい</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 </w:t>
      </w:r>
      <w:hyperlink r:id="rId28">
        <w:r w:rsidDel="00000000" w:rsidR="00000000" w:rsidRPr="00000000">
          <w:rPr>
            <w:color w:val="1155cc"/>
            <w:u w:val="single"/>
            <w:rtl w:val="0"/>
          </w:rPr>
          <w:t xml:space="preserve">一番軽いと一番重い</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最低7問くらいほしい</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◆高学年でもできることを基準に考えて問題の難易度を下げられるもの</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・船渡し</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ab/>
        <w:t xml:space="preserve">難易度を下げイラストベースにして伝わりやすくすれば低学年でも可能。</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・わらしべ長者</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ab/>
        <w:t xml:space="preserve">表形式では難しいが、イラスト形式でやれば低学年でも理解できると思われる、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ab/>
        <w:t xml:space="preserve">今自分が持っているものと、それで交換できるものがアイコンなどで表示し、わかりやすいようにする。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リセット機能は必要</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・金渡し</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ab/>
        <w:t xml:space="preserve">どうやっても計算が必要になるため、何か打開案がない限り、無理かと思われる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・宝探し</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ab/>
        <w:t xml:space="preserve">仮最高難易度5×5=3：最高難易度は十分論理的思考能力を鍛えられる、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ヒント：考え方を教える（真ん中から探してみる）、色を変えてわかりやすくする</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・戦艦ゲーム</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ab/>
        <w:t xml:space="preserve">選択した場所が答えより大きいか小さいかを色で表す(大きければ赤色になり小さければ青色になる)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ab/>
        <w:t xml:space="preserve">ヒントはここを選択すれば答えの候補はここに限られるということをイラストで説明</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ab/>
        <w:t xml:space="preserve">難易度低：戦艦の数7・選択限度数4</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ab/>
        <w:t xml:space="preserve">難易度低：戦艦の数7・選択限度数3</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ab/>
        <w:t xml:space="preserve">難易度低：戦艦の数11・選択限度数4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・回転命令</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ab/>
        <w:t xml:space="preserve">図形のランダム要素追加</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ab/>
        <w:t xml:space="preserve">低学年向け問題は四角形３つか、三角形４つの比較</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ab/>
        <w:t xml:space="preserve">ヒント：図形の間違えやすい部分を教える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ab/>
        <w:t xml:space="preserve">問題の図形が自動で回転、クリックで数秒間回転が止まる</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・リンゴひろい</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ab/>
        <w:t xml:space="preserve">低学年難易度は元の問題をスタート地点を固定にする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ab/>
        <w:t xml:space="preserve">難易度を上げるよりもモチベーションを損なわないこと優先</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ab/>
        <w:t xml:space="preserve">低学年難易度はヒントなし</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☆２からスタート位置を好きに決められる機能が必要</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・船渡し</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○タイトル</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○問題を決める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△難易度差を作る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操作部分のUIを決める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機能部分を決める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開発の仕様の決定</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開発環境の決定</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タスクの割り出し</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ガントの作成</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◆複数人の使用を考慮して（兄弟など）</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・アイコンを選択させるなどで</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・セッションのデータを複数に分けられるように考える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◆タイトル決める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・使えそうな言葉</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highlight w:val="white"/>
          <w:rtl w:val="0"/>
        </w:rPr>
        <w:t xml:space="preserve">ロジカルシンキング</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highlight w:val="white"/>
          <w:rtl w:val="0"/>
        </w:rPr>
        <w:t xml:space="preserve">　　算法</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highlight w:val="white"/>
          <w:rtl w:val="0"/>
        </w:rPr>
        <w:t xml:space="preserve">　　ロジック（logic）＝論理</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highlight w:val="white"/>
          <w:rtl w:val="0"/>
        </w:rPr>
        <w:t xml:space="preserve">　　ロジカル（Logical）＝論理的</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highlight w:val="white"/>
          <w:rtl w:val="0"/>
        </w:rPr>
        <w:t xml:space="preserve">　　ロジカリティ（Logicality）＝論理性</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545454"/>
          <w:highlight w:val="white"/>
          <w:rtl w:val="0"/>
        </w:rPr>
        <w:t xml:space="preserve">　　・</w:t>
      </w:r>
      <w:hyperlink r:id="rId29">
        <w:r w:rsidDel="00000000" w:rsidR="00000000" w:rsidRPr="00000000">
          <w:rPr>
            <w:color w:val="1155cc"/>
            <w:highlight w:val="white"/>
            <w:u w:val="single"/>
            <w:rtl w:val="0"/>
          </w:rPr>
          <w:t xml:space="preserve">生きる力</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Meiryo" w:cs="Meiryo" w:eastAsia="Meiryo" w:hAnsi="Meiryo"/>
          <w:color w:val="444444"/>
          <w:sz w:val="24"/>
          <w:szCs w:val="24"/>
          <w:highlight w:val="white"/>
          <w:rtl w:val="0"/>
        </w:rPr>
        <w:t xml:space="preserve">　  ・</w:t>
      </w:r>
      <w:hyperlink r:id="rId30">
        <w:r w:rsidDel="00000000" w:rsidR="00000000" w:rsidRPr="00000000">
          <w:rPr>
            <w:rFonts w:ascii="Meiryo" w:cs="Meiryo" w:eastAsia="Meiryo" w:hAnsi="Meiryo"/>
            <w:color w:val="1155cc"/>
            <w:sz w:val="24"/>
            <w:szCs w:val="24"/>
            <w:highlight w:val="white"/>
            <w:u w:val="single"/>
            <w:rtl w:val="0"/>
          </w:rPr>
          <w:t xml:space="preserve">感性</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545454"/>
          <w:highlight w:val="white"/>
          <w:rtl w:val="0"/>
        </w:rPr>
        <w:t xml:space="preserve">　　・学べる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545454"/>
          <w:highlight w:val="white"/>
          <w:rtl w:val="0"/>
        </w:rPr>
        <w:t xml:space="preserve">　　・ゲーム</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545454"/>
          <w:highlight w:val="white"/>
          <w:rtl w:val="0"/>
        </w:rPr>
        <w:t xml:space="preserve">　　・問題</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545454"/>
          <w:highlight w:val="white"/>
          <w:rtl w:val="0"/>
        </w:rPr>
        <w:t xml:space="preserve">　　・楽しむ</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545454"/>
          <w:highlight w:val="white"/>
          <w:rtl w:val="0"/>
        </w:rPr>
        <w:t xml:space="preserve">　・感性を学ぶロジカル問題</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545454"/>
          <w:highlight w:val="white"/>
          <w:rtl w:val="0"/>
        </w:rPr>
        <w:t xml:space="preserve">　・生きる力～ロジカルシンキング～</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545454"/>
          <w:highlight w:val="white"/>
          <w:rtl w:val="0"/>
        </w:rPr>
        <w:t xml:space="preserve">    ・ロジカルゲームス（Logical Games）</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545454"/>
          <w:highlight w:val="white"/>
          <w:rtl w:val="0"/>
        </w:rPr>
        <w:t xml:space="preserve">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545454"/>
          <w:highlight w:val="white"/>
          <w:rtl w:val="0"/>
        </w:rPr>
        <w:t xml:space="preserve">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545454"/>
          <w:highlight w:val="white"/>
          <w:rtl w:val="0"/>
        </w:rPr>
        <w:t xml:space="preserve">　・小学生から学ぶロジカルシンキング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◆確定しただす問題</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w:t>
      </w:r>
      <w:r w:rsidDel="00000000" w:rsidR="00000000" w:rsidRPr="00000000">
        <w:rPr>
          <w:rFonts w:ascii="Arial Unicode MS" w:cs="Arial Unicode MS" w:eastAsia="Arial Unicode MS" w:hAnsi="Arial Unicode MS"/>
          <w:color w:val="ff0000"/>
          <w:highlight w:val="white"/>
          <w:rtl w:val="0"/>
        </w:rPr>
        <w:t xml:space="preserve">ロジカルゲームス（Logical Games）</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w:t>
      </w:r>
      <w:hyperlink r:id="rId31">
        <w:r w:rsidDel="00000000" w:rsidR="00000000" w:rsidRPr="00000000">
          <w:rPr>
            <w:color w:val="ff0000"/>
            <w:u w:val="single"/>
            <w:rtl w:val="0"/>
          </w:rPr>
          <w:t xml:space="preserve">戦艦ゲーム</w:t>
        </w:r>
      </w:hyperlink>
      <w:r w:rsidDel="00000000" w:rsidR="00000000" w:rsidRPr="00000000">
        <w:rPr>
          <w:rFonts w:ascii="Arial Unicode MS" w:cs="Arial Unicode MS" w:eastAsia="Arial Unicode MS" w:hAnsi="Arial Unicode MS"/>
          <w:color w:val="ff0000"/>
          <w:rtl w:val="0"/>
        </w:rPr>
        <w:t xml:space="preserve">（二分探索）</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w:t>
      </w:r>
      <w:hyperlink r:id="rId32">
        <w:r w:rsidDel="00000000" w:rsidR="00000000" w:rsidRPr="00000000">
          <w:rPr>
            <w:color w:val="ff0000"/>
            <w:u w:val="single"/>
            <w:rtl w:val="0"/>
          </w:rPr>
          <w:t xml:space="preserve">回転命令</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w:t>
      </w:r>
      <w:hyperlink r:id="rId33">
        <w:r w:rsidDel="00000000" w:rsidR="00000000" w:rsidRPr="00000000">
          <w:rPr>
            <w:color w:val="ff0000"/>
            <w:u w:val="single"/>
            <w:rtl w:val="0"/>
          </w:rPr>
          <w:t xml:space="preserve">りんごひろい</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 </w:t>
      </w:r>
      <w:hyperlink r:id="rId34">
        <w:r w:rsidDel="00000000" w:rsidR="00000000" w:rsidRPr="00000000">
          <w:rPr>
            <w:color w:val="ff0000"/>
            <w:u w:val="single"/>
            <w:rtl w:val="0"/>
          </w:rPr>
          <w:t xml:space="preserve">一番軽いと一番重い</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↓難易度の調整をして</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・船渡し</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・わらしべ長者</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・宝探し</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ind w:left="0" w:firstLine="0"/>
        <w:contextualSpacing w:val="0"/>
      </w:pPr>
      <w:r w:rsidDel="00000000" w:rsidR="00000000" w:rsidRPr="00000000">
        <w:rPr>
          <w:rtl w:val="0"/>
        </w:rPr>
        <w:t xml:space="preserve">JS,HTML,CSS</w:t>
      </w:r>
    </w:p>
    <w:p w:rsidR="00000000" w:rsidDel="00000000" w:rsidP="00000000" w:rsidRDefault="00000000" w:rsidRPr="00000000">
      <w:pPr>
        <w:ind w:left="0" w:firstLine="0"/>
        <w:contextualSpacing w:val="0"/>
      </w:pPr>
      <w:r w:rsidDel="00000000" w:rsidR="00000000" w:rsidRPr="00000000">
        <w:rPr>
          <w:rtl w:val="0"/>
        </w:rPr>
        <w:t xml:space="preserve">win7,10</w:t>
      </w:r>
    </w:p>
    <w:p w:rsidR="00000000" w:rsidDel="00000000" w:rsidP="00000000" w:rsidRDefault="00000000" w:rsidRPr="00000000">
      <w:pPr>
        <w:ind w:left="0" w:firstLine="0"/>
        <w:contextualSpacing w:val="0"/>
      </w:pPr>
      <w:r w:rsidDel="00000000" w:rsidR="00000000" w:rsidRPr="00000000">
        <w:rPr>
          <w:rtl w:val="0"/>
        </w:rPr>
        <w:t xml:space="preserve">and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Unicode MS" w:cs="Arial Unicode MS" w:eastAsia="Arial Unicode MS" w:hAnsi="Arial Unicode MS"/>
          <w:rtl w:val="0"/>
        </w:rPr>
        <w:t xml:space="preserve">ios 不明</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Unicode MS" w:cs="Arial Unicode MS" w:eastAsia="Arial Unicode MS" w:hAnsi="Arial Unicode MS"/>
          <w:rtl w:val="0"/>
        </w:rPr>
        <w:t xml:space="preserve">企画　７-９上旬</w:t>
      </w:r>
    </w:p>
    <w:p w:rsidR="00000000" w:rsidDel="00000000" w:rsidP="00000000" w:rsidRDefault="00000000" w:rsidRPr="00000000">
      <w:pPr>
        <w:ind w:left="0" w:firstLine="0"/>
        <w:contextualSpacing w:val="0"/>
      </w:pPr>
      <w:r w:rsidDel="00000000" w:rsidR="00000000" w:rsidRPr="00000000">
        <w:rPr>
          <w:rFonts w:ascii="Arial Unicode MS" w:cs="Arial Unicode MS" w:eastAsia="Arial Unicode MS" w:hAnsi="Arial Unicode MS"/>
          <w:rtl w:val="0"/>
        </w:rPr>
        <w:t xml:space="preserve">内部・外部　８-９下旬　全員</w:t>
      </w:r>
    </w:p>
    <w:p w:rsidR="00000000" w:rsidDel="00000000" w:rsidP="00000000" w:rsidRDefault="00000000" w:rsidRPr="00000000">
      <w:pPr>
        <w:ind w:left="0" w:firstLine="0"/>
        <w:contextualSpacing w:val="0"/>
      </w:pPr>
      <w:r w:rsidDel="00000000" w:rsidR="00000000" w:rsidRPr="00000000">
        <w:rPr>
          <w:rFonts w:ascii="Arial Unicode MS" w:cs="Arial Unicode MS" w:eastAsia="Arial Unicode MS" w:hAnsi="Arial Unicode MS"/>
          <w:rtl w:val="0"/>
        </w:rPr>
        <w:t xml:space="preserve">制作・web　１０上旬ー１２上旬　他三人</w:t>
      </w:r>
    </w:p>
    <w:p w:rsidR="00000000" w:rsidDel="00000000" w:rsidP="00000000" w:rsidRDefault="00000000" w:rsidRPr="00000000">
      <w:pPr>
        <w:ind w:left="0" w:firstLine="0"/>
        <w:contextualSpacing w:val="0"/>
      </w:pPr>
      <w:r w:rsidDel="00000000" w:rsidR="00000000" w:rsidRPr="00000000">
        <w:rPr>
          <w:rFonts w:ascii="Arial Unicode MS" w:cs="Arial Unicode MS" w:eastAsia="Arial Unicode MS" w:hAnsi="Arial Unicode MS"/>
          <w:rtl w:val="0"/>
        </w:rPr>
        <w:t xml:space="preserve">イラスト　９下旬ー１０下旬　佐藤</w:t>
      </w:r>
    </w:p>
    <w:p w:rsidR="00000000" w:rsidDel="00000000" w:rsidP="00000000" w:rsidRDefault="00000000" w:rsidRPr="00000000">
      <w:pPr>
        <w:ind w:left="0" w:firstLine="0"/>
        <w:contextualSpacing w:val="0"/>
      </w:pPr>
      <w:r w:rsidDel="00000000" w:rsidR="00000000" w:rsidRPr="00000000">
        <w:rPr>
          <w:rFonts w:ascii="Arial Unicode MS" w:cs="Arial Unicode MS" w:eastAsia="Arial Unicode MS" w:hAnsi="Arial Unicode MS"/>
          <w:rtl w:val="0"/>
        </w:rPr>
        <w:t xml:space="preserve">テスト　１2ー1　全員</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DB 拡張性</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基準は問題が基</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親への認知度向上</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子供がいる場所で広まるようにする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問題のアップデート</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長期休み前⇒家にいるから</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学期</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Unicode MS" w:cs="Arial Unicode MS" w:eastAsia="Arial Unicode MS" w:hAnsi="Arial Unicode MS"/>
          <w:rtl w:val="0"/>
        </w:rPr>
        <w:t xml:space="preserve">ローカルストレージ</w:t>
      </w:r>
    </w:p>
    <w:p w:rsidR="00000000" w:rsidDel="00000000" w:rsidP="00000000" w:rsidRDefault="00000000" w:rsidRPr="00000000">
      <w:pPr>
        <w:ind w:left="0" w:firstLine="0"/>
        <w:contextualSpacing w:val="0"/>
      </w:pPr>
      <w:hyperlink r:id="rId35">
        <w:r w:rsidDel="00000000" w:rsidR="00000000" w:rsidRPr="00000000">
          <w:rPr>
            <w:color w:val="1155cc"/>
            <w:u w:val="single"/>
            <w:rtl w:val="0"/>
          </w:rPr>
          <w:t xml:space="preserve">http://wp.tech-style.info/archives/742</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Unicode MS" w:cs="Arial Unicode MS" w:eastAsia="Arial Unicode MS" w:hAnsi="Arial Unicode MS"/>
          <w:rtl w:val="0"/>
        </w:rPr>
        <w:t xml:space="preserve">◆必要なこと</w:t>
      </w:r>
    </w:p>
    <w:p w:rsidR="00000000" w:rsidDel="00000000" w:rsidP="00000000" w:rsidRDefault="00000000" w:rsidRPr="00000000">
      <w:pPr>
        <w:ind w:left="0" w:firstLine="0"/>
        <w:contextualSpacing w:val="0"/>
      </w:pPr>
      <w:r w:rsidDel="00000000" w:rsidR="00000000" w:rsidRPr="00000000">
        <w:rPr>
          <w:rFonts w:ascii="Arial Unicode MS" w:cs="Arial Unicode MS" w:eastAsia="Arial Unicode MS" w:hAnsi="Arial Unicode MS"/>
          <w:rtl w:val="0"/>
        </w:rPr>
        <w:t xml:space="preserve">　・サーバ構築+運用</w:t>
      </w:r>
    </w:p>
    <w:p w:rsidR="00000000" w:rsidDel="00000000" w:rsidP="00000000" w:rsidRDefault="00000000" w:rsidRPr="00000000">
      <w:pPr>
        <w:ind w:left="0" w:firstLine="0"/>
        <w:contextualSpacing w:val="0"/>
      </w:pPr>
      <w:r w:rsidDel="00000000" w:rsidR="00000000" w:rsidRPr="00000000">
        <w:rPr>
          <w:rFonts w:ascii="Arial Unicode MS" w:cs="Arial Unicode MS" w:eastAsia="Arial Unicode MS" w:hAnsi="Arial Unicode MS"/>
          <w:rtl w:val="0"/>
        </w:rPr>
        <w:t xml:space="preserve">　・レスポンシブ対応</w:t>
      </w:r>
    </w:p>
    <w:p w:rsidR="00000000" w:rsidDel="00000000" w:rsidP="00000000" w:rsidRDefault="00000000" w:rsidRPr="00000000">
      <w:pPr>
        <w:ind w:left="0" w:firstLine="0"/>
        <w:contextualSpacing w:val="0"/>
      </w:pPr>
      <w:r w:rsidDel="00000000" w:rsidR="00000000" w:rsidRPr="00000000">
        <w:rPr>
          <w:rFonts w:ascii="Arial Unicode MS" w:cs="Arial Unicode MS" w:eastAsia="Arial Unicode MS" w:hAnsi="Arial Unicode MS"/>
          <w:rtl w:val="0"/>
        </w:rPr>
        <w:t xml:space="preserve">　　ブラウザ事にレスポンシブが違う点など</w:t>
      </w:r>
    </w:p>
    <w:p w:rsidR="00000000" w:rsidDel="00000000" w:rsidP="00000000" w:rsidRDefault="00000000" w:rsidRPr="00000000">
      <w:pPr>
        <w:ind w:left="0" w:firstLine="0"/>
        <w:contextualSpacing w:val="0"/>
      </w:pPr>
      <w:r w:rsidDel="00000000" w:rsidR="00000000" w:rsidRPr="00000000">
        <w:rPr>
          <w:rFonts w:ascii="Arial Unicode MS" w:cs="Arial Unicode MS" w:eastAsia="Arial Unicode MS" w:hAnsi="Arial Unicode MS"/>
          <w:rtl w:val="0"/>
        </w:rPr>
        <w:t xml:space="preserve">　　iPad,Nexusを中心に対応</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Unicode MS" w:cs="Arial Unicode MS" w:eastAsia="Arial Unicode MS" w:hAnsi="Arial Unicode MS"/>
          <w:rtl w:val="0"/>
        </w:rPr>
        <w:t xml:space="preserve">デザインは外注、外から持ってくる方針</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Meiry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csunplugged.jp/index.php?%E6%88%A6%E8%89%A6" TargetMode="External"/><Relationship Id="rId22" Type="http://schemas.openxmlformats.org/officeDocument/2006/relationships/hyperlink" Target="http://bebras.eplang.jp/index.php?%E3%82%B8%E3%83%A5%E3%83%8B%E3%82%A2%E5%95%8F%E9%A1%8C%2FC%E5%AE%9D%E6%8E%A2%E3%81%97" TargetMode="External"/><Relationship Id="rId21" Type="http://schemas.openxmlformats.org/officeDocument/2006/relationships/hyperlink" Target="http://csunplugged.jp/index.php?%E6%88%A6%E8%89%A6" TargetMode="External"/><Relationship Id="rId24" Type="http://schemas.openxmlformats.org/officeDocument/2006/relationships/hyperlink" Target="http://bebras.eplang.jp/index.php?%E3%82%B8%E3%83%A5%E3%83%8B%E3%82%A2%E5%95%8F%E9%A1%8C%2FA%E3%82%8F%E3%82%89%E3%81%97%E3%81%B9%E9%95%B7%E8%80%85" TargetMode="External"/><Relationship Id="rId23" Type="http://schemas.openxmlformats.org/officeDocument/2006/relationships/hyperlink" Target="http://bebras.eplang.jp/index.php?%E3%82%AB%E3%83%87%E3%83%83%E3%83%88%E5%95%8F%E9%A1%8C%2FA%E3%81%8A%E9%87%91%E3%81%AE%E6%9E%9A%E6%95%B0"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bebras.eplang.jp/index.php?%E3%82%B8%E3%83%A5%E3%83%8B%E3%82%A2%E5%95%8F%E9%A1%8C%2FC%E5%AE%9D%E6%8E%A2%E3%81%97" TargetMode="External"/><Relationship Id="rId26" Type="http://schemas.openxmlformats.org/officeDocument/2006/relationships/hyperlink" Target="http://bebras.eplang.jp/index.php?%E3%83%99%E3%83%B3%E3%82%B8%E3%83%A3%E3%83%9F%E3%83%B3%E5%95%8F%E9%A1%8C%2FA%E5%9B%9E%E8%BB%A2%E5%91%BD%E4%BB%A4" TargetMode="External"/><Relationship Id="rId25" Type="http://schemas.openxmlformats.org/officeDocument/2006/relationships/hyperlink" Target="http://csunplugged.jp/index.php?%E6%88%A6%E8%89%A6" TargetMode="External"/><Relationship Id="rId28" Type="http://schemas.openxmlformats.org/officeDocument/2006/relationships/hyperlink" Target="http://csunplugged.jp/index.php?%E3%81%84%E3%81%A1%E3%81%AF%E3%82%99%E3%82%93%E8%BB%BD%E3%81%84%E3%81%A8%E3%81%84%E3%81%A1%E3%81%AF%E3%82%99%E3%82%93%E9%87%8D%E3%81%84" TargetMode="External"/><Relationship Id="rId27" Type="http://schemas.openxmlformats.org/officeDocument/2006/relationships/hyperlink" Target="http://bebras.eplang.jp/index.php?%E3%83%99%E3%83%B3%E3%82%B8%E3%83%A3%E3%83%9F%E3%83%B3%E5%95%8F%E9%A1%8C%2FB%E3%82%8A%E3%82%93%E3%81%94%E3%81%B2%E3%82%8D%E3%81%84" TargetMode="External"/><Relationship Id="rId5" Type="http://schemas.openxmlformats.org/officeDocument/2006/relationships/hyperlink" Target="https://screen.sonicgarden.jp/bzztzbc" TargetMode="External"/><Relationship Id="rId6" Type="http://schemas.openxmlformats.org/officeDocument/2006/relationships/hyperlink" Target="http://csunplugged.jp/index.php?%E6%88%A6%E8%89%A6" TargetMode="External"/><Relationship Id="rId29" Type="http://schemas.openxmlformats.org/officeDocument/2006/relationships/hyperlink" Target="http://www.terakoya148.jp/%E7%94%9F%E3%81%8D%E3%82%8B%E5%8A%9B/%E8%AB%96%E7%90%86%E6%80%A7/" TargetMode="External"/><Relationship Id="rId7" Type="http://schemas.openxmlformats.org/officeDocument/2006/relationships/hyperlink" Target="http://bebras.eplang.jp/index.php?%E3%82%B8%E3%83%A5%E3%83%8B%E3%82%A2%E5%95%8F%E9%A1%8C%2FA%E3%82%8F%E3%82%89%E3%81%97%E3%81%B9%E9%95%B7%E8%80%85" TargetMode="External"/><Relationship Id="rId8" Type="http://schemas.openxmlformats.org/officeDocument/2006/relationships/hyperlink" Target="http://bebras.eplang.jp/index.php?%E3%82%AB%E3%83%87%E3%83%83%E3%83%88%E5%95%8F%E9%A1%8C%2FA%E3%81%8A%E9%87%91%E3%81%AE%E6%9E%9A%E6%95%B0" TargetMode="External"/><Relationship Id="rId31" Type="http://schemas.openxmlformats.org/officeDocument/2006/relationships/hyperlink" Target="http://csunplugged.jp/index.php?%E6%88%A6%E8%89%A6" TargetMode="External"/><Relationship Id="rId30" Type="http://schemas.openxmlformats.org/officeDocument/2006/relationships/hyperlink" Target="http://toyokeizai.net/articles/-/59594" TargetMode="External"/><Relationship Id="rId11" Type="http://schemas.openxmlformats.org/officeDocument/2006/relationships/hyperlink" Target="http://bebras.eplang.jp/index.php?%E3%83%99%E3%83%B3%E3%82%B8%E3%83%A3%E3%83%9F%E3%83%B3%E5%95%8F%E9%A1%8C%2FB%E3%82%8A%E3%82%93%E3%81%94%E3%81%B2%E3%82%8D%E3%81%84" TargetMode="External"/><Relationship Id="rId33" Type="http://schemas.openxmlformats.org/officeDocument/2006/relationships/hyperlink" Target="http://bebras.eplang.jp/index.php?%E3%83%99%E3%83%B3%E3%82%B8%E3%83%A3%E3%83%9F%E3%83%B3%E5%95%8F%E9%A1%8C%2FB%E3%82%8A%E3%82%93%E3%81%94%E3%81%B2%E3%82%8D%E3%81%84" TargetMode="External"/><Relationship Id="rId10" Type="http://schemas.openxmlformats.org/officeDocument/2006/relationships/hyperlink" Target="http://kanemune.eplang.jp/" TargetMode="External"/><Relationship Id="rId32" Type="http://schemas.openxmlformats.org/officeDocument/2006/relationships/hyperlink" Target="http://bebras.eplang.jp/index.php?%E3%83%99%E3%83%B3%E3%82%B8%E3%83%A3%E3%83%9F%E3%83%B3%E5%95%8F%E9%A1%8C%2FA%E5%9B%9E%E8%BB%A2%E5%91%BD%E4%BB%A4" TargetMode="External"/><Relationship Id="rId13" Type="http://schemas.openxmlformats.org/officeDocument/2006/relationships/hyperlink" Target="http://csunplugged.jp/index.php?%E6%88%A6%E8%89%A6" TargetMode="External"/><Relationship Id="rId35" Type="http://schemas.openxmlformats.org/officeDocument/2006/relationships/hyperlink" Target="http://wp.tech-style.info/archives/742" TargetMode="External"/><Relationship Id="rId12" Type="http://schemas.openxmlformats.org/officeDocument/2006/relationships/hyperlink" Target="http://kanemune.eplang.jp/" TargetMode="External"/><Relationship Id="rId34" Type="http://schemas.openxmlformats.org/officeDocument/2006/relationships/hyperlink" Target="http://csunplugged.jp/index.php?%E3%81%84%E3%81%A1%E3%81%AF%E3%82%99%E3%82%93%E8%BB%BD%E3%81%84%E3%81%A8%E3%81%84%E3%81%A1%E3%81%AF%E3%82%99%E3%82%93%E9%87%8D%E3%81%84" TargetMode="External"/><Relationship Id="rId15" Type="http://schemas.openxmlformats.org/officeDocument/2006/relationships/hyperlink" Target="http://bebras.eplang.jp/index.php?%E3%83%99%E3%83%B3%E3%82%B8%E3%83%A3%E3%83%9F%E3%83%B3%E5%95%8F%E9%A1%8C%2FA%E5%9B%9E%E8%BB%A2%E5%91%BD%E4%BB%A4" TargetMode="External"/><Relationship Id="rId14" Type="http://schemas.openxmlformats.org/officeDocument/2006/relationships/hyperlink" Target="http://csunplugged.jp/index.php?%E6%88%A6%E8%89%A6" TargetMode="External"/><Relationship Id="rId17" Type="http://schemas.openxmlformats.org/officeDocument/2006/relationships/hyperlink" Target="http://csunplugged.jp/index.php?%E6%88%A6%E8%89%A6" TargetMode="External"/><Relationship Id="rId16" Type="http://schemas.openxmlformats.org/officeDocument/2006/relationships/hyperlink" Target="http://csunplugged.jp/index.php?%E6%88%A6%E8%89%A6" TargetMode="External"/><Relationship Id="rId19" Type="http://schemas.openxmlformats.org/officeDocument/2006/relationships/hyperlink" Target="http://bebras.eplang.jp/index.php?%E3%82%B8%E3%83%A5%E3%83%8B%E3%82%A2%E5%95%8F%E9%A1%8C%2FA%E3%82%8F%E3%82%89%E3%81%97%E3%81%B9%E9%95%B7%E8%80%85" TargetMode="External"/><Relationship Id="rId18" Type="http://schemas.openxmlformats.org/officeDocument/2006/relationships/hyperlink" Target="http://bebras.eplang.jp/index.php?%E3%82%AB%E3%83%87%E3%83%83%E3%83%88%E5%95%8F%E9%A1%8C%2FA%E3%81%8A%E9%87%91%E3%81%AE%E6%9E%9A%E6%95%B0" TargetMode="External"/></Relationships>
</file>